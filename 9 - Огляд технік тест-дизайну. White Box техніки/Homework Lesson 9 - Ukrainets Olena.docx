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5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gridCol w:w="4140"/>
        <w:tblGridChange w:id="0">
          <w:tblGrid>
            <w:gridCol w:w="10110"/>
            <w:gridCol w:w="414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9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303.3333333333335"/>
              <w:gridCol w:w="3303.3333333333335"/>
              <w:gridCol w:w="3303.3333333333335"/>
              <w:tblGridChange w:id="0">
                <w:tblGrid>
                  <w:gridCol w:w="3303.3333333333335"/>
                  <w:gridCol w:w="3303.3333333333335"/>
                  <w:gridCol w:w="330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Техніка тестування програмного забезпечення, при якій ПЗ тестується без запуску коду та виконується для пошуку потенційних дефектів в програмному забезпеченні. Це також процес виявлення і усунення помилок і дефектів в різних супровідних документах, таких як специфікації вимог до програмного забезпечення і т. ін.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Техніка тестування, яка перевіряє функціональність програми, коли код виконується, включає в себе тестування ПЗ в режимі реального часу шляхом надання вхідних даних і вивчення результату поведінки програми.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Виявляє баги на ранніх етапах циклу розробки програмного забезпечення, тим самим знижує вартість фіксу знайдених багів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Розглядає всю функціональність програми, тому якість відповідає найвищим стандартам.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Підвищення якості розробки,включно з покращенням дизайну та підтримкою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Процес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Ідентифікація дефектів, які складно виявити при динамічному тестуванні.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Виявлення складних помилок, які могли пропустити на етапі статичного тестування.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011.29554687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Покращує обмін критичної і важливої інформації між членами команди.</w:t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Тестування може бути автоматизовано за допомогою спеціальних інструментів.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Процес може займати багато часу, так як в основному він виконується вручну.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Процес займає багато часу.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Виявляється менше дефектів, аніж при статичному тестуванні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Велика вартість виправлення багів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Статичне тестування, це більш профилактика багів в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Динамічне тестування, це більш лікування ПЗ, яке вже постраждало від багів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Тв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ердження b. є коректним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Варіант а. є вірним.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238750" cy="210635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21063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Потрібно 4 теста для перевірки тверджень коду.</w:t>
            </w:r>
          </w:p>
        </w:tc>
      </w:tr>
      <w:tr>
        <w:trPr>
          <w:cantSplit w:val="0"/>
          <w:trHeight w:val="25437.60000000000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Потрібен мінімальний набір із 8 тест-кейсів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38850" cy="5588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850" cy="558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360" w:lineRule="auto"/>
        <w:rPr/>
      </w:pPr>
      <w:ins w:author="Maria Lykashevych" w:id="0" w:date="2023-09-12T21:09:16Z">
        <w:r w:rsidDel="00000000" w:rsidR="00000000" w:rsidRPr="00000000">
          <w:rPr>
            <w:rFonts w:ascii="Nunito Sans" w:cs="Nunito Sans" w:eastAsia="Nunito Sans" w:hAnsi="Nunito Sans"/>
            <w:color w:val="3f3f3f"/>
            <w:sz w:val="24"/>
            <w:szCs w:val="24"/>
          </w:rPr>
          <w:drawing>
            <wp:inline distB="114300" distT="114300" distL="114300" distR="114300">
              <wp:extent cx="5731200" cy="41021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102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3-09-12T21:07:28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2" w:date="2023-09-12T21:08:12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вірна відповідь</w:t>
      </w:r>
    </w:p>
  </w:comment>
  <w:comment w:author="Maria Lykashevych" w:id="3" w:date="2023-09-12T21:08:35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тест-кейси (Так - Довга - Грумінг потрібен; Так - Довга - Грумінг не потрібен; Так- Коротка; Нема - Приходьте, як буде)</w:t>
      </w:r>
    </w:p>
  </w:comment>
  <w:comment w:author="Maria Lykashevych" w:id="0" w:date="2023-09-12T21:07:19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hyperlink" Target="https://miro.com/" TargetMode="External"/><Relationship Id="rId12" Type="http://schemas.openxmlformats.org/officeDocument/2006/relationships/image" Target="media/image2.png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